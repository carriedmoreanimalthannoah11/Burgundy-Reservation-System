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ITE 400  SYSTEM INTEGRATION DT-fied PROJECT DOCUMENTATION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numPr>
          <w:ilvl w:val="0"/>
          <w:numId w:val="5"/>
        </w:numPr>
        <w:ind w:left="270" w:hanging="360"/>
        <w:rPr>
          <w:sz w:val="24"/>
          <w:szCs w:val="24"/>
          <w:u w:val="none"/>
        </w:rPr>
      </w:pPr>
      <w:r w:rsidDel="00000000" w:rsidR="00000000" w:rsidRPr="00000000">
        <w:rPr>
          <w:sz w:val="24"/>
          <w:szCs w:val="24"/>
          <w:rtl w:val="0"/>
        </w:rPr>
        <w:t xml:space="preserve">EMPATHY </w:t>
      </w:r>
    </w:p>
    <w:p w:rsidR="00000000" w:rsidDel="00000000" w:rsidP="00000000" w:rsidRDefault="00000000" w:rsidRPr="00000000" w14:paraId="00000008">
      <w:pPr>
        <w:ind w:left="0" w:firstLine="720"/>
        <w:rPr>
          <w:b w:val="1"/>
          <w:sz w:val="24"/>
          <w:szCs w:val="24"/>
        </w:rPr>
      </w:pPr>
      <w:r w:rsidDel="00000000" w:rsidR="00000000" w:rsidRPr="00000000">
        <w:rPr>
          <w:sz w:val="24"/>
          <w:szCs w:val="24"/>
          <w:rtl w:val="0"/>
        </w:rPr>
        <w:t xml:space="preserve">- Method card used: </w:t>
      </w:r>
      <w:r w:rsidDel="00000000" w:rsidR="00000000" w:rsidRPr="00000000">
        <w:rPr>
          <w:b w:val="1"/>
          <w:sz w:val="24"/>
          <w:szCs w:val="24"/>
          <w:rtl w:val="0"/>
        </w:rPr>
        <w:t xml:space="preserve">Analogous Empathy</w:t>
      </w:r>
    </w:p>
    <w:p w:rsidR="00000000" w:rsidDel="00000000" w:rsidP="00000000" w:rsidRDefault="00000000" w:rsidRPr="00000000" w14:paraId="00000009">
      <w:pPr>
        <w:ind w:left="720" w:firstLine="72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Students explore other dynamic websites or related platforms to gather insights and inspiration, analyzing what works well and what could be improved.</w:t>
      </w:r>
    </w:p>
    <w:p w:rsidR="00000000" w:rsidDel="00000000" w:rsidP="00000000" w:rsidRDefault="00000000" w:rsidRPr="00000000" w14:paraId="0000000A">
      <w:pPr>
        <w:ind w:left="0" w:firstLine="720"/>
        <w:rPr>
          <w:i w:val="1"/>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b w:val="1"/>
          <w:sz w:val="24"/>
          <w:szCs w:val="24"/>
          <w:rtl w:val="0"/>
        </w:rPr>
        <w:t xml:space="preserve">EXPECTED OUTPUT</w:t>
      </w:r>
      <w:r w:rsidDel="00000000" w:rsidR="00000000" w:rsidRPr="00000000">
        <w:rPr>
          <w:sz w:val="24"/>
          <w:szCs w:val="24"/>
          <w:rtl w:val="0"/>
        </w:rPr>
        <w:t xml:space="preserve">: </w:t>
      </w:r>
      <w:r w:rsidDel="00000000" w:rsidR="00000000" w:rsidRPr="00000000">
        <w:rPr>
          <w:sz w:val="24"/>
          <w:szCs w:val="24"/>
          <w:u w:val="single"/>
          <w:rtl w:val="0"/>
        </w:rPr>
        <w:t xml:space="preserve">Analogous Inspiration Findings</w:t>
      </w:r>
      <w:r w:rsidDel="00000000" w:rsidR="00000000" w:rsidRPr="00000000">
        <w:rPr>
          <w:sz w:val="24"/>
          <w:szCs w:val="24"/>
          <w:rtl w:val="0"/>
        </w:rPr>
        <w:t xml:space="preserve"> </w:t>
      </w:r>
    </w:p>
    <w:p w:rsidR="00000000" w:rsidDel="00000000" w:rsidP="00000000" w:rsidRDefault="00000000" w:rsidRPr="00000000" w14:paraId="0000000C">
      <w:pPr>
        <w:ind w:left="720" w:firstLine="0"/>
        <w:rPr>
          <w:i w:val="1"/>
          <w:color w:val="cc4125"/>
          <w:sz w:val="24"/>
          <w:szCs w:val="24"/>
        </w:rPr>
      </w:pPr>
      <w:r w:rsidDel="00000000" w:rsidR="00000000" w:rsidRPr="00000000">
        <w:rPr>
          <w:i w:val="1"/>
          <w:color w:val="cc4125"/>
          <w:sz w:val="24"/>
          <w:szCs w:val="24"/>
          <w:rtl w:val="0"/>
        </w:rPr>
        <w:t xml:space="preserve">A list of best practices and interesting features from other dynamic websites that could inspire your design.</w:t>
      </w:r>
    </w:p>
    <w:p w:rsidR="00000000" w:rsidDel="00000000" w:rsidP="00000000" w:rsidRDefault="00000000" w:rsidRPr="00000000" w14:paraId="0000000D">
      <w:pPr>
        <w:ind w:left="720" w:firstLine="0"/>
        <w:rPr>
          <w:i w:val="1"/>
          <w:color w:val="cc4125"/>
          <w:sz w:val="24"/>
          <w:szCs w:val="24"/>
        </w:rPr>
      </w:pPr>
      <w:r w:rsidDel="00000000" w:rsidR="00000000" w:rsidRPr="00000000">
        <w:rPr>
          <w:rtl w:val="0"/>
        </w:rPr>
      </w:r>
    </w:p>
    <w:p w:rsidR="00000000" w:rsidDel="00000000" w:rsidP="00000000" w:rsidRDefault="00000000" w:rsidRPr="00000000" w14:paraId="0000000E">
      <w:pPr>
        <w:ind w:left="720" w:firstLine="0"/>
        <w:rPr>
          <w:i w:val="1"/>
          <w:color w:val="cc4125"/>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2 .DEFINE</w:t>
      </w:r>
    </w:p>
    <w:p w:rsidR="00000000" w:rsidDel="00000000" w:rsidP="00000000" w:rsidRDefault="00000000" w:rsidRPr="00000000" w14:paraId="00000010">
      <w:pPr>
        <w:ind w:left="720" w:firstLine="0"/>
        <w:rPr>
          <w:ins w:author="Deimy Muncada Maghinay" w:id="0" w:date="2025-03-19T21:04:59Z"/>
          <w:sz w:val="24"/>
          <w:szCs w:val="24"/>
        </w:rPr>
      </w:pPr>
      <w:r w:rsidDel="00000000" w:rsidR="00000000" w:rsidRPr="00000000">
        <w:rPr>
          <w:sz w:val="24"/>
          <w:szCs w:val="24"/>
          <w:rtl w:val="0"/>
        </w:rPr>
        <w:t xml:space="preserve">-3 POV Statements: Clear statements that encapsulate user challenges and needs.</w:t>
      </w:r>
      <w:ins w:author="Deimy Muncada Maghinay" w:id="0" w:date="2025-03-19T21:04:59Z">
        <w:r w:rsidDel="00000000" w:rsidR="00000000" w:rsidRPr="00000000">
          <w:rPr>
            <w:rtl w:val="0"/>
          </w:rPr>
        </w:r>
      </w:ins>
    </w:p>
    <w:p w:rsidR="00000000" w:rsidDel="00000000" w:rsidP="00000000" w:rsidRDefault="00000000" w:rsidRPr="00000000" w14:paraId="00000011">
      <w:pPr>
        <w:ind w:left="720" w:firstLine="0"/>
        <w:rPr>
          <w:ins w:author="Deimy Muncada Maghinay" w:id="0" w:date="2025-03-19T21:04:59Z"/>
          <w:sz w:val="24"/>
          <w:szCs w:val="24"/>
        </w:rPr>
      </w:pPr>
      <w:ins w:author="Deimy Muncada Maghinay" w:id="0" w:date="2025-03-19T21:04:59Z">
        <w:r w:rsidDel="00000000" w:rsidR="00000000" w:rsidRPr="00000000">
          <w:rPr>
            <w:sz w:val="24"/>
            <w:szCs w:val="24"/>
            <w:rtl w:val="0"/>
          </w:rPr>
          <w:t xml:space="preserve">1.Hotel administrators need an efficient way to manage room reservations and guest information because outdated systems cause delays and errors in bookings, leading to customer dissatisfaction</w:t>
        </w:r>
      </w:ins>
    </w:p>
    <w:p w:rsidR="00000000" w:rsidDel="00000000" w:rsidP="00000000" w:rsidRDefault="00000000" w:rsidRPr="00000000" w14:paraId="00000012">
      <w:pPr>
        <w:ind w:left="720" w:firstLine="0"/>
        <w:rPr>
          <w:ins w:author="Deimy Muncada Maghinay" w:id="0" w:date="2025-03-19T21:04:59Z"/>
          <w:sz w:val="24"/>
          <w:szCs w:val="24"/>
        </w:rPr>
      </w:pPr>
      <w:ins w:author="Deimy Muncada Maghinay" w:id="0" w:date="2025-03-19T21:04:59Z">
        <w:r w:rsidDel="00000000" w:rsidR="00000000" w:rsidRPr="00000000">
          <w:rPr>
            <w:rtl w:val="0"/>
          </w:rPr>
        </w:r>
      </w:ins>
    </w:p>
    <w:p w:rsidR="00000000" w:rsidDel="00000000" w:rsidP="00000000" w:rsidRDefault="00000000" w:rsidRPr="00000000" w14:paraId="00000013">
      <w:pPr>
        <w:ind w:left="720" w:firstLine="0"/>
        <w:rPr>
          <w:sz w:val="24"/>
          <w:szCs w:val="24"/>
        </w:rPr>
      </w:pPr>
      <w:ins w:author="Deimy Muncada Maghinay" w:id="0" w:date="2025-03-19T21:04:59Z">
        <w:r w:rsidDel="00000000" w:rsidR="00000000" w:rsidRPr="00000000">
          <w:rPr>
            <w:sz w:val="24"/>
            <w:szCs w:val="24"/>
            <w:rtl w:val="0"/>
          </w:rPr>
          <w:t xml:space="preserve">2</w:t>
        </w:r>
      </w:ins>
      <w:r w:rsidDel="00000000" w:rsidR="00000000" w:rsidRPr="00000000">
        <w:rPr>
          <w:sz w:val="24"/>
          <w:szCs w:val="24"/>
          <w:rtl w:val="0"/>
        </w:rPr>
        <w:t xml:space="preserve">Guests need a seamless and intuitive booking process because unclear availability, complex forms, and slow response times make it difficult to secure a room quickly and confidently."</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3Returning guests need a personalized experience with saved preferences and quick access to past bookings because manually entering details every time feels repetitive and frustrating</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3. IDEATE</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-Idea List: A diverse set of ideas for different elements like content organization, and user engagement and then let students categorize.</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-ntroduce an </w:t>
      </w:r>
      <w:r w:rsidDel="00000000" w:rsidR="00000000" w:rsidRPr="00000000">
        <w:rPr>
          <w:sz w:val="24"/>
          <w:szCs w:val="24"/>
          <w:rtl w:val="0"/>
        </w:rPr>
        <w:t xml:space="preserve">AI-powered chatbot </w:t>
      </w:r>
      <w:r w:rsidDel="00000000" w:rsidR="00000000" w:rsidRPr="00000000">
        <w:rPr>
          <w:sz w:val="24"/>
          <w:szCs w:val="24"/>
          <w:rtl w:val="0"/>
        </w:rPr>
        <w:t xml:space="preserve">to assist users with FAQs and booking queries</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-Create a </w:t>
      </w:r>
      <w:r w:rsidDel="00000000" w:rsidR="00000000" w:rsidRPr="00000000">
        <w:rPr>
          <w:sz w:val="24"/>
          <w:szCs w:val="24"/>
          <w:rtl w:val="0"/>
        </w:rPr>
        <w:t xml:space="preserve">guest review and rating system</w:t>
      </w:r>
      <w:r w:rsidDel="00000000" w:rsidR="00000000" w:rsidRPr="00000000">
        <w:rPr>
          <w:sz w:val="24"/>
          <w:szCs w:val="24"/>
          <w:rtl w:val="0"/>
        </w:rPr>
        <w:t xml:space="preserve"> for transparency</w:t>
      </w:r>
    </w:p>
    <w:p w:rsidR="00000000" w:rsidDel="00000000" w:rsidP="00000000" w:rsidRDefault="00000000" w:rsidRPr="00000000" w14:paraId="0000001B">
      <w:pPr>
        <w:rPr>
          <w:sz w:val="24"/>
          <w:szCs w:val="24"/>
        </w:rPr>
      </w:pPr>
      <w:r w:rsidDel="00000000" w:rsidR="00000000" w:rsidRPr="00000000">
        <w:rPr>
          <w:sz w:val="24"/>
          <w:szCs w:val="24"/>
          <w:rtl w:val="0"/>
        </w:rPr>
        <w:t xml:space="preserve">4. PROTOTYPE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-For IT, Wireframes: Initial layouts - primary website components.</w:t>
      </w:r>
      <w:r w:rsidDel="00000000" w:rsidR="00000000" w:rsidRPr="00000000">
        <w:rPr>
          <w:sz w:val="24"/>
          <w:szCs w:val="24"/>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5. TEST</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-User Testing Observations: Notes on user interactions, highlighting any challenges or preferences observed.</w:t>
        <w:br w:type="textWrapping"/>
        <w:t xml:space="preserve">-Users found the </w:t>
      </w:r>
      <w:r w:rsidDel="00000000" w:rsidR="00000000" w:rsidRPr="00000000">
        <w:rPr>
          <w:b w:val="1"/>
          <w:sz w:val="24"/>
          <w:szCs w:val="24"/>
          <w:rtl w:val="0"/>
        </w:rPr>
        <w:t xml:space="preserve">m</w:t>
      </w:r>
      <w:r w:rsidDel="00000000" w:rsidR="00000000" w:rsidRPr="00000000">
        <w:rPr>
          <w:sz w:val="24"/>
          <w:szCs w:val="24"/>
          <w:rtl w:val="0"/>
        </w:rPr>
        <w:t xml:space="preserve">enu layout intuitive</w:t>
      </w:r>
      <w:r w:rsidDel="00000000" w:rsidR="00000000" w:rsidRPr="00000000">
        <w:rPr>
          <w:sz w:val="24"/>
          <w:szCs w:val="24"/>
          <w:rtl w:val="0"/>
        </w:rPr>
        <w:t xml:space="preserve">, but some struggled to locate advanced filters.</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jc w:val="left"/>
        <w:rPr>
          <w:b w:val="1"/>
          <w:sz w:val="24"/>
          <w:szCs w:val="24"/>
        </w:rPr>
      </w:pPr>
      <w:bookmarkStart w:colFirst="0" w:colLast="0" w:name="_k3euovk7tovb" w:id="0"/>
      <w:bookmarkEnd w:id="0"/>
      <w:r w:rsidDel="00000000" w:rsidR="00000000" w:rsidRPr="00000000">
        <w:rPr>
          <w:b w:val="1"/>
          <w:color w:val="0000ff"/>
          <w:sz w:val="24"/>
          <w:szCs w:val="24"/>
          <w:rtl w:val="0"/>
        </w:rPr>
        <w:t xml:space="preserve">EMPATHY </w:t>
      </w:r>
      <w:r w:rsidDel="00000000" w:rsidR="00000000" w:rsidRPr="00000000">
        <w:rPr>
          <w:b w:val="1"/>
          <w:sz w:val="24"/>
          <w:szCs w:val="24"/>
          <w:rtl w:val="0"/>
        </w:rPr>
        <w:tab/>
        <w:tab/>
        <w:tab/>
      </w:r>
      <w:r w:rsidDel="00000000" w:rsidR="00000000" w:rsidRPr="00000000">
        <w:rPr>
          <w:b w:val="1"/>
          <w:sz w:val="24"/>
          <w:szCs w:val="24"/>
          <w:rtl w:val="0"/>
        </w:rPr>
        <w:t xml:space="preserve">Analogous Inspiration Findings</w:t>
      </w:r>
    </w:p>
    <w:p w:rsidR="00000000" w:rsidDel="00000000" w:rsidP="00000000" w:rsidRDefault="00000000" w:rsidRPr="00000000" w14:paraId="0000002C">
      <w:pPr>
        <w:pStyle w:val="Heading3"/>
        <w:keepNext w:val="0"/>
        <w:keepLines w:val="0"/>
        <w:spacing w:before="280" w:lineRule="auto"/>
        <w:rPr>
          <w:b w:val="1"/>
          <w:color w:val="000000"/>
          <w:sz w:val="24"/>
          <w:szCs w:val="24"/>
        </w:rPr>
      </w:pPr>
      <w:bookmarkStart w:colFirst="0" w:colLast="0" w:name="_t5hmhl1dls2o" w:id="1"/>
      <w:bookmarkEnd w:id="1"/>
      <w:r w:rsidDel="00000000" w:rsidR="00000000" w:rsidRPr="00000000">
        <w:rPr>
          <w:b w:val="1"/>
          <w:color w:val="000000"/>
          <w:sz w:val="24"/>
          <w:szCs w:val="24"/>
          <w:rtl w:val="0"/>
        </w:rPr>
        <w:t xml:space="preserve">1. Project Overview</w:t>
      </w:r>
    </w:p>
    <w:p w:rsidR="00000000" w:rsidDel="00000000" w:rsidP="00000000" w:rsidRDefault="00000000" w:rsidRPr="00000000" w14:paraId="0000002D">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burgundy Reservation System A smart and efficient Reservation splutin</w:t>
      </w:r>
    </w:p>
    <w:p w:rsidR="00000000" w:rsidDel="00000000" w:rsidP="00000000" w:rsidRDefault="00000000" w:rsidRPr="00000000" w14:paraId="0000002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online reservation list hassiel </w:t>
      </w:r>
    </w:p>
    <w:p w:rsidR="00000000" w:rsidDel="00000000" w:rsidP="00000000" w:rsidRDefault="00000000" w:rsidRPr="00000000" w14:paraId="0000002F">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Target Users:</w:t>
      </w:r>
      <w:r w:rsidDel="00000000" w:rsidR="00000000" w:rsidRPr="00000000">
        <w:rPr>
          <w:sz w:val="24"/>
          <w:szCs w:val="24"/>
          <w:rtl w:val="0"/>
        </w:rPr>
        <w:t xml:space="preserve"> admin and user</w:t>
      </w:r>
    </w:p>
    <w:p w:rsidR="00000000" w:rsidDel="00000000" w:rsidP="00000000" w:rsidRDefault="00000000" w:rsidRPr="00000000" w14:paraId="00000030">
      <w:pPr>
        <w:pStyle w:val="Heading3"/>
        <w:keepNext w:val="0"/>
        <w:keepLines w:val="0"/>
        <w:spacing w:before="280" w:lineRule="auto"/>
        <w:rPr>
          <w:b w:val="1"/>
          <w:color w:val="000000"/>
          <w:sz w:val="24"/>
          <w:szCs w:val="24"/>
        </w:rPr>
      </w:pPr>
      <w:bookmarkStart w:colFirst="0" w:colLast="0" w:name="_7c4ufa2x5si8" w:id="2"/>
      <w:bookmarkEnd w:id="2"/>
      <w:r w:rsidDel="00000000" w:rsidR="00000000" w:rsidRPr="00000000">
        <w:rPr>
          <w:b w:val="1"/>
          <w:color w:val="000000"/>
          <w:sz w:val="24"/>
          <w:szCs w:val="24"/>
          <w:rtl w:val="0"/>
        </w:rPr>
        <w:t xml:space="preserve">2. Industry Comparisons</w:t>
      </w:r>
    </w:p>
    <w:p w:rsidR="00000000" w:rsidDel="00000000" w:rsidP="00000000" w:rsidRDefault="00000000" w:rsidRPr="00000000" w14:paraId="00000031">
      <w:pPr>
        <w:spacing w:after="240" w:before="240" w:lineRule="auto"/>
        <w:jc w:val="center"/>
        <w:rPr>
          <w:i w:val="1"/>
          <w:sz w:val="24"/>
          <w:szCs w:val="24"/>
        </w:rPr>
      </w:pPr>
      <w:r w:rsidDel="00000000" w:rsidR="00000000" w:rsidRPr="00000000">
        <w:rPr>
          <w:i w:val="1"/>
          <w:sz w:val="24"/>
          <w:szCs w:val="24"/>
          <w:rtl w:val="0"/>
        </w:rPr>
        <w:t xml:space="preserve">(Identify industries/websites with similar features and how they relate to your project.)</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Industry/Website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Relevance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Example: E-commerce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Shopping cart, product filtering, user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Needed for online shopping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Reservation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Need for reservation foctionality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r>
    </w:tbl>
    <w:p w:rsidR="00000000" w:rsidDel="00000000" w:rsidP="00000000" w:rsidRDefault="00000000" w:rsidRPr="00000000" w14:paraId="0000003E">
      <w:pPr>
        <w:pStyle w:val="Heading3"/>
        <w:keepNext w:val="0"/>
        <w:keepLines w:val="0"/>
        <w:spacing w:before="280" w:lineRule="auto"/>
        <w:rPr>
          <w:b w:val="1"/>
          <w:color w:val="000000"/>
          <w:sz w:val="24"/>
          <w:szCs w:val="24"/>
        </w:rPr>
      </w:pPr>
      <w:bookmarkStart w:colFirst="0" w:colLast="0" w:name="_i807l47zsi2o" w:id="3"/>
      <w:bookmarkEnd w:id="3"/>
      <w:r w:rsidDel="00000000" w:rsidR="00000000" w:rsidRPr="00000000">
        <w:rPr>
          <w:b w:val="1"/>
          <w:color w:val="000000"/>
          <w:sz w:val="24"/>
          <w:szCs w:val="24"/>
          <w:rtl w:val="0"/>
        </w:rPr>
        <w:t xml:space="preserve">3. UI/UX Inspirations</w:t>
      </w:r>
    </w:p>
    <w:p w:rsidR="00000000" w:rsidDel="00000000" w:rsidP="00000000" w:rsidRDefault="00000000" w:rsidRPr="00000000" w14:paraId="0000003F">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Color Scheme &amp; Typography:</w:t>
      </w:r>
      <w:r w:rsidDel="00000000" w:rsidR="00000000" w:rsidRPr="00000000">
        <w:rPr>
          <w:sz w:val="24"/>
          <w:szCs w:val="24"/>
          <w:rtl w:val="0"/>
        </w:rPr>
        <w:t xml:space="preserve"> blue ,white and green</w:t>
      </w:r>
    </w:p>
    <w:p w:rsidR="00000000" w:rsidDel="00000000" w:rsidP="00000000" w:rsidRDefault="00000000" w:rsidRPr="00000000" w14:paraId="00000040">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Navigation &amp; User Flow:</w:t>
      </w:r>
      <w:r w:rsidDel="00000000" w:rsidR="00000000" w:rsidRPr="00000000">
        <w:rPr>
          <w:sz w:val="24"/>
          <w:szCs w:val="24"/>
          <w:rtl w:val="0"/>
        </w:rPr>
        <w:t xml:space="preserve"> home,reservation ,about us,contact us,log in, dashbord</w:t>
      </w:r>
    </w:p>
    <w:p w:rsidR="00000000" w:rsidDel="00000000" w:rsidP="00000000" w:rsidRDefault="00000000" w:rsidRPr="00000000" w14:paraId="00000041">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Interactive Elements:</w:t>
      </w:r>
      <w:r w:rsidDel="00000000" w:rsidR="00000000" w:rsidRPr="00000000">
        <w:rPr>
          <w:sz w:val="24"/>
          <w:szCs w:val="24"/>
          <w:rtl w:val="0"/>
        </w:rPr>
        <w:t xml:space="preserve"> buttons</w:t>
      </w:r>
    </w:p>
    <w:p w:rsidR="00000000" w:rsidDel="00000000" w:rsidP="00000000" w:rsidRDefault="00000000" w:rsidRPr="00000000" w14:paraId="00000042">
      <w:pPr>
        <w:pStyle w:val="Heading3"/>
        <w:keepNext w:val="0"/>
        <w:keepLines w:val="0"/>
        <w:spacing w:before="280" w:lineRule="auto"/>
        <w:rPr>
          <w:b w:val="1"/>
          <w:color w:val="000000"/>
          <w:sz w:val="24"/>
          <w:szCs w:val="24"/>
        </w:rPr>
      </w:pPr>
      <w:bookmarkStart w:colFirst="0" w:colLast="0" w:name="_502rhzw0is7h" w:id="4"/>
      <w:bookmarkEnd w:id="4"/>
      <w:r w:rsidDel="00000000" w:rsidR="00000000" w:rsidRPr="00000000">
        <w:rPr>
          <w:b w:val="1"/>
          <w:color w:val="000000"/>
          <w:sz w:val="24"/>
          <w:szCs w:val="24"/>
          <w:rtl w:val="0"/>
        </w:rPr>
        <w:t xml:space="preserve">4. Functional Features to Adopt</w:t>
      </w:r>
    </w:p>
    <w:p w:rsidR="00000000" w:rsidDel="00000000" w:rsidP="00000000" w:rsidRDefault="00000000" w:rsidRPr="00000000" w14:paraId="00000043">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User experience</w:t>
      </w:r>
      <w:r w:rsidDel="00000000" w:rsidR="00000000" w:rsidRPr="00000000">
        <w:rPr>
          <w:rtl w:val="0"/>
        </w:rPr>
      </w:r>
    </w:p>
    <w:p w:rsidR="00000000" w:rsidDel="00000000" w:rsidP="00000000" w:rsidRDefault="00000000" w:rsidRPr="00000000" w14:paraId="00000044">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 interactive</w:t>
      </w:r>
    </w:p>
    <w:p w:rsidR="00000000" w:rsidDel="00000000" w:rsidP="00000000" w:rsidRDefault="00000000" w:rsidRPr="00000000" w14:paraId="00000045">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pStyle w:val="Heading3"/>
        <w:keepNext w:val="0"/>
        <w:keepLines w:val="0"/>
        <w:spacing w:before="280" w:lineRule="auto"/>
        <w:rPr>
          <w:b w:val="1"/>
          <w:color w:val="000000"/>
          <w:sz w:val="24"/>
          <w:szCs w:val="24"/>
        </w:rPr>
      </w:pPr>
      <w:bookmarkStart w:colFirst="0" w:colLast="0" w:name="_2lqzsirdjkd0" w:id="5"/>
      <w:bookmarkEnd w:id="5"/>
      <w:r w:rsidDel="00000000" w:rsidR="00000000" w:rsidRPr="00000000">
        <w:rPr>
          <w:b w:val="1"/>
          <w:color w:val="000000"/>
          <w:sz w:val="24"/>
          <w:szCs w:val="24"/>
          <w:rtl w:val="0"/>
        </w:rPr>
        <w:t xml:space="preserve">5. Key Takeaways</w:t>
      </w:r>
    </w:p>
    <w:p w:rsidR="00000000" w:rsidDel="00000000" w:rsidP="00000000" w:rsidRDefault="00000000" w:rsidRPr="00000000" w14:paraId="0000004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Best Practices to Implement:</w:t>
      </w:r>
      <w:r w:rsidDel="00000000" w:rsidR="00000000" w:rsidRPr="00000000">
        <w:rPr>
          <w:sz w:val="24"/>
          <w:szCs w:val="24"/>
          <w:rtl w:val="0"/>
        </w:rPr>
        <w:t xml:space="preserve"> </w:t>
      </w:r>
      <w:ins w:author="Deimy Muncada Maghinay" w:id="1" w:date="2025-03-19T21:02:04Z">
        <w:r w:rsidDel="00000000" w:rsidR="00000000" w:rsidRPr="00000000">
          <w:rPr>
            <w:sz w:val="24"/>
            <w:szCs w:val="24"/>
            <w:rtl w:val="0"/>
          </w:rPr>
          <w:t xml:space="preserve">mplement </w:t>
        </w:r>
        <w:r w:rsidDel="00000000" w:rsidR="00000000" w:rsidRPr="00000000">
          <w:rPr>
            <w:sz w:val="24"/>
            <w:szCs w:val="24"/>
            <w:rtl w:val="0"/>
          </w:rPr>
          <w:t xml:space="preserve">search functionality</w:t>
        </w:r>
        <w:r w:rsidDel="00000000" w:rsidR="00000000" w:rsidRPr="00000000">
          <w:rPr>
            <w:sz w:val="24"/>
            <w:szCs w:val="24"/>
            <w:rtl w:val="0"/>
          </w:rPr>
          <w:t xml:space="preserve"> with filters for quick access.</w:t>
        </w:r>
      </w:ins>
      <w:r w:rsidDel="00000000" w:rsidR="00000000" w:rsidRPr="00000000">
        <w:rPr>
          <w:rtl w:val="0"/>
        </w:rPr>
      </w:r>
    </w:p>
    <w:p w:rsidR="00000000" w:rsidDel="00000000" w:rsidP="00000000" w:rsidRDefault="00000000" w:rsidRPr="00000000" w14:paraId="0000004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Unique Features to Consid</w:t>
      </w:r>
      <w:ins w:author="Deimy Muncada Maghinay" w:id="2" w:date="2025-03-19T21:02:09Z">
        <w:r w:rsidDel="00000000" w:rsidR="00000000" w:rsidRPr="00000000">
          <w:rPr>
            <w:b w:val="1"/>
            <w:sz w:val="24"/>
            <w:szCs w:val="24"/>
            <w:rtl w:val="0"/>
          </w:rPr>
          <w:t xml:space="preserve">:</w:t>
        </w:r>
      </w:ins>
      <w:r w:rsidDel="00000000" w:rsidR="00000000" w:rsidRPr="00000000">
        <w:rPr>
          <w:b w:val="1"/>
          <w:sz w:val="24"/>
          <w:szCs w:val="24"/>
          <w:rtl w:val="0"/>
        </w:rPr>
        <w:t xml:space="preserve">er</w:t>
      </w:r>
      <w:del w:author="Deimy Muncada Maghinay" w:id="3" w:date="2025-03-19T21:03:13Z">
        <w:r w:rsidDel="00000000" w:rsidR="00000000" w:rsidRPr="00000000">
          <w:rPr>
            <w:b w:val="1"/>
            <w:sz w:val="24"/>
            <w:szCs w:val="24"/>
            <w:rtl w:val="0"/>
          </w:rPr>
          <w:delText xml:space="preserve">:</w:delText>
        </w:r>
        <w:r w:rsidDel="00000000" w:rsidR="00000000" w:rsidRPr="00000000">
          <w:rPr>
            <w:sz w:val="24"/>
            <w:szCs w:val="24"/>
            <w:rtl w:val="0"/>
          </w:rPr>
          <w:delText xml:space="preserve"> _____________</w:delText>
        </w:r>
      </w:del>
      <w:ins w:author="Deimy Muncada Maghinay" w:id="3" w:date="2025-03-19T21:03:13Z">
        <w:r w:rsidDel="00000000" w:rsidR="00000000" w:rsidRPr="00000000">
          <w:rPr>
            <w:sz w:val="24"/>
            <w:szCs w:val="24"/>
            <w:rtl w:val="0"/>
          </w:rPr>
          <w:t xml:space="preserve">Real-Time Availability &amp; Price Updates</w:t>
        </w:r>
      </w:ins>
      <w:del w:author="Deimy Muncada Maghinay" w:id="3" w:date="2025-03-19T21:03:13Z">
        <w:r w:rsidDel="00000000" w:rsidR="00000000" w:rsidRPr="00000000">
          <w:rPr>
            <w:sz w:val="24"/>
            <w:szCs w:val="24"/>
            <w:rtl w:val="0"/>
          </w:rPr>
          <w:delText xml:space="preserve">_</w:delText>
        </w:r>
      </w:del>
      <w:r w:rsidDel="00000000" w:rsidR="00000000" w:rsidRPr="00000000">
        <w:rPr>
          <w:rtl w:val="0"/>
        </w:rPr>
      </w:r>
    </w:p>
    <w:p w:rsidR="00000000" w:rsidDel="00000000" w:rsidP="00000000" w:rsidRDefault="00000000" w:rsidRPr="00000000" w14:paraId="0000004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Next Steps:</w:t>
      </w:r>
      <w:r w:rsidDel="00000000" w:rsidR="00000000" w:rsidRPr="00000000">
        <w:rPr>
          <w:sz w:val="24"/>
          <w:szCs w:val="24"/>
          <w:rtl w:val="0"/>
        </w:rPr>
        <w:t xml:space="preserve"> </w:t>
      </w:r>
      <w:ins w:author="Deimy Muncada Maghinay" w:id="4" w:date="2025-03-19T21:03:45Z">
        <w:r w:rsidDel="00000000" w:rsidR="00000000" w:rsidRPr="00000000">
          <w:rPr>
            <w:sz w:val="24"/>
            <w:szCs w:val="24"/>
            <w:rtl w:val="0"/>
          </w:rPr>
          <w:t xml:space="preserve">Deploy on </w:t>
        </w:r>
        <w:r w:rsidDel="00000000" w:rsidR="00000000" w:rsidRPr="00000000">
          <w:rPr>
            <w:sz w:val="24"/>
            <w:szCs w:val="24"/>
            <w:rtl w:val="0"/>
          </w:rPr>
          <w:t xml:space="preserve">a reliable hosting platform</w:t>
        </w:r>
      </w:ins>
      <w:del w:author="Deimy Muncada Maghinay" w:id="4" w:date="2025-03-19T21:03:45Z">
        <w:r w:rsidDel="00000000" w:rsidR="00000000" w:rsidRPr="00000000">
          <w:rPr>
            <w:sz w:val="24"/>
            <w:szCs w:val="24"/>
            <w:rtl w:val="0"/>
          </w:rPr>
          <w:delText xml:space="preserve">______________</w:delText>
        </w:r>
      </w:del>
      <w:r w:rsidDel="00000000" w:rsidR="00000000" w:rsidRPr="00000000">
        <w:rPr>
          <w:rtl w:val="0"/>
        </w:rPr>
      </w:r>
    </w:p>
    <w:p w:rsidR="00000000" w:rsidDel="00000000" w:rsidP="00000000" w:rsidRDefault="00000000" w:rsidRPr="00000000" w14:paraId="0000004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4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4C">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4D">
      <w:pPr>
        <w:spacing w:after="240" w:before="240" w:lineRule="auto"/>
        <w:jc w:val="left"/>
        <w:rPr>
          <w:b w:val="1"/>
          <w:color w:val="0000ff"/>
          <w:sz w:val="24"/>
          <w:szCs w:val="24"/>
        </w:rPr>
      </w:pPr>
      <w:r w:rsidDel="00000000" w:rsidR="00000000" w:rsidRPr="00000000">
        <w:rPr>
          <w:b w:val="1"/>
          <w:color w:val="0000ff"/>
          <w:sz w:val="24"/>
          <w:szCs w:val="24"/>
          <w:rtl w:val="0"/>
        </w:rPr>
        <w:t xml:space="preserve">DEFINE</w:t>
      </w:r>
    </w:p>
    <w:p w:rsidR="00000000" w:rsidDel="00000000" w:rsidP="00000000" w:rsidRDefault="00000000" w:rsidRPr="00000000" w14:paraId="0000004E">
      <w:pPr>
        <w:spacing w:after="240" w:before="240" w:lineRule="auto"/>
        <w:jc w:val="left"/>
        <w:rPr>
          <w:b w:val="1"/>
          <w:sz w:val="24"/>
          <w:szCs w:val="24"/>
        </w:rPr>
      </w:pPr>
      <w:r w:rsidDel="00000000" w:rsidR="00000000" w:rsidRPr="00000000">
        <w:rPr>
          <w:b w:val="1"/>
          <w:sz w:val="24"/>
          <w:szCs w:val="24"/>
          <w:rtl w:val="0"/>
        </w:rPr>
        <w:t xml:space="preserve">Point-of-view</w:t>
      </w:r>
    </w:p>
    <w:p w:rsidR="00000000" w:rsidDel="00000000" w:rsidP="00000000" w:rsidRDefault="00000000" w:rsidRPr="00000000" w14:paraId="0000004F">
      <w:pPr>
        <w:spacing w:after="240" w:before="240" w:lineRule="auto"/>
        <w:jc w:val="left"/>
        <w:rPr>
          <w:i w:val="1"/>
          <w:color w:val="ff0000"/>
          <w:sz w:val="24"/>
          <w:szCs w:val="24"/>
        </w:rPr>
      </w:pPr>
      <w:r w:rsidDel="00000000" w:rsidR="00000000" w:rsidRPr="00000000">
        <w:rPr>
          <w:i w:val="1"/>
          <w:color w:val="ff0000"/>
          <w:sz w:val="24"/>
          <w:szCs w:val="24"/>
          <w:rtl w:val="0"/>
        </w:rPr>
        <w:t xml:space="preserve"> Create POV statements that define the user’s primary challenges and goals regarding information management on dynamic websites.</w:t>
      </w:r>
    </w:p>
    <w:p w:rsidR="00000000" w:rsidDel="00000000" w:rsidP="00000000" w:rsidRDefault="00000000" w:rsidRPr="00000000" w14:paraId="00000050">
      <w:pPr>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Challenge:</w:t>
      </w:r>
    </w:p>
    <w:p w:rsidR="00000000" w:rsidDel="00000000" w:rsidP="00000000" w:rsidRDefault="00000000" w:rsidRPr="00000000" w14:paraId="00000051">
      <w:pPr>
        <w:rPr>
          <w:sz w:val="24"/>
          <w:szCs w:val="24"/>
        </w:rPr>
      </w:pPr>
      <w:r w:rsidDel="00000000" w:rsidR="00000000" w:rsidRPr="00000000">
        <w:rPr>
          <w:sz w:val="24"/>
          <w:szCs w:val="24"/>
          <w:rtl w:val="0"/>
        </w:rPr>
        <w:t xml:space="preserve">The admin struggles to </w:t>
      </w:r>
      <w:r w:rsidDel="00000000" w:rsidR="00000000" w:rsidRPr="00000000">
        <w:rPr>
          <w:b w:val="1"/>
          <w:sz w:val="24"/>
          <w:szCs w:val="24"/>
          <w:rtl w:val="0"/>
        </w:rPr>
        <w:t xml:space="preserve">efficiently manage and update reservations</w:t>
      </w:r>
      <w:r w:rsidDel="00000000" w:rsidR="00000000" w:rsidRPr="00000000">
        <w:rPr>
          <w:sz w:val="24"/>
          <w:szCs w:val="24"/>
          <w:rtl w:val="0"/>
        </w:rPr>
        <w:t xml:space="preserve"> in real time, leading to </w:t>
      </w:r>
      <w:r w:rsidDel="00000000" w:rsidR="00000000" w:rsidRPr="00000000">
        <w:rPr>
          <w:b w:val="1"/>
          <w:sz w:val="24"/>
          <w:szCs w:val="24"/>
          <w:rtl w:val="0"/>
        </w:rPr>
        <w:t xml:space="preserve">double bookings</w:t>
      </w:r>
      <w:r w:rsidDel="00000000" w:rsidR="00000000" w:rsidRPr="00000000">
        <w:rPr>
          <w:sz w:val="24"/>
          <w:szCs w:val="24"/>
          <w:rtl w:val="0"/>
        </w:rPr>
        <w:t xml:space="preserve"> and </w:t>
      </w:r>
      <w:r w:rsidDel="00000000" w:rsidR="00000000" w:rsidRPr="00000000">
        <w:rPr>
          <w:b w:val="1"/>
          <w:sz w:val="24"/>
          <w:szCs w:val="24"/>
          <w:rtl w:val="0"/>
        </w:rPr>
        <w:t xml:space="preserve">delays in guest check-ins</w:t>
      </w:r>
      <w:r w:rsidDel="00000000" w:rsidR="00000000" w:rsidRPr="00000000">
        <w:rPr>
          <w:sz w:val="24"/>
          <w:szCs w:val="24"/>
          <w:rtl w:val="0"/>
        </w:rPr>
        <w:t xml:space="preserve">.</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53">
      <w:pPr>
        <w:rPr>
          <w:sz w:val="24"/>
          <w:szCs w:val="24"/>
        </w:rPr>
      </w:pPr>
      <w:r w:rsidDel="00000000" w:rsidR="00000000" w:rsidRPr="00000000">
        <w:rPr>
          <w:sz w:val="24"/>
          <w:szCs w:val="24"/>
          <w:rtl w:val="0"/>
        </w:rPr>
        <w:t xml:space="preserve">They need a </w:t>
      </w:r>
      <w:r w:rsidDel="00000000" w:rsidR="00000000" w:rsidRPr="00000000">
        <w:rPr>
          <w:b w:val="1"/>
          <w:sz w:val="24"/>
          <w:szCs w:val="24"/>
          <w:rtl w:val="0"/>
        </w:rPr>
        <w:t xml:space="preserve">centralized and dynamic dashboard</w:t>
      </w:r>
      <w:r w:rsidDel="00000000" w:rsidR="00000000" w:rsidRPr="00000000">
        <w:rPr>
          <w:sz w:val="24"/>
          <w:szCs w:val="24"/>
          <w:rtl w:val="0"/>
        </w:rPr>
        <w:t xml:space="preserve"> that provides </w:t>
      </w:r>
      <w:r w:rsidDel="00000000" w:rsidR="00000000" w:rsidRPr="00000000">
        <w:rPr>
          <w:b w:val="1"/>
          <w:sz w:val="24"/>
          <w:szCs w:val="24"/>
          <w:rtl w:val="0"/>
        </w:rPr>
        <w:t xml:space="preserve">real-time booking updates</w:t>
      </w:r>
      <w:r w:rsidDel="00000000" w:rsidR="00000000" w:rsidRPr="00000000">
        <w:rPr>
          <w:sz w:val="24"/>
          <w:szCs w:val="24"/>
          <w:rtl w:val="0"/>
        </w:rPr>
        <w:t xml:space="preserve">, </w:t>
      </w:r>
      <w:r w:rsidDel="00000000" w:rsidR="00000000" w:rsidRPr="00000000">
        <w:rPr>
          <w:b w:val="1"/>
          <w:sz w:val="24"/>
          <w:szCs w:val="24"/>
          <w:rtl w:val="0"/>
        </w:rPr>
        <w:t xml:space="preserve">automated conflict resolution</w:t>
      </w:r>
      <w:r w:rsidDel="00000000" w:rsidR="00000000" w:rsidRPr="00000000">
        <w:rPr>
          <w:sz w:val="24"/>
          <w:szCs w:val="24"/>
          <w:rtl w:val="0"/>
        </w:rPr>
        <w:t xml:space="preserve">, and </w:t>
      </w:r>
      <w:r w:rsidDel="00000000" w:rsidR="00000000" w:rsidRPr="00000000">
        <w:rPr>
          <w:b w:val="1"/>
          <w:sz w:val="24"/>
          <w:szCs w:val="24"/>
          <w:rtl w:val="0"/>
        </w:rPr>
        <w:t xml:space="preserve">easy data retrieval</w:t>
      </w:r>
      <w:r w:rsidDel="00000000" w:rsidR="00000000" w:rsidRPr="00000000">
        <w:rPr>
          <w:sz w:val="24"/>
          <w:szCs w:val="24"/>
          <w:rtl w:val="0"/>
        </w:rPr>
        <w:t xml:space="preserve"> to streamline hotel operations.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Challenge:</w:t>
      </w:r>
    </w:p>
    <w:p w:rsidR="00000000" w:rsidDel="00000000" w:rsidP="00000000" w:rsidRDefault="00000000" w:rsidRPr="00000000" w14:paraId="00000057">
      <w:pPr>
        <w:rPr>
          <w:sz w:val="24"/>
          <w:szCs w:val="24"/>
        </w:rPr>
      </w:pPr>
      <w:r w:rsidDel="00000000" w:rsidR="00000000" w:rsidRPr="00000000">
        <w:rPr>
          <w:sz w:val="24"/>
          <w:szCs w:val="24"/>
          <w:rtl w:val="0"/>
        </w:rPr>
        <w:t xml:space="preserve">Guests find it difficult to access </w:t>
      </w:r>
      <w:r w:rsidDel="00000000" w:rsidR="00000000" w:rsidRPr="00000000">
        <w:rPr>
          <w:b w:val="1"/>
          <w:sz w:val="24"/>
          <w:szCs w:val="24"/>
          <w:rtl w:val="0"/>
        </w:rPr>
        <w:t xml:space="preserve">accurate, up-to-date room availability and pricing</w:t>
      </w:r>
      <w:r w:rsidDel="00000000" w:rsidR="00000000" w:rsidRPr="00000000">
        <w:rPr>
          <w:sz w:val="24"/>
          <w:szCs w:val="24"/>
          <w:rtl w:val="0"/>
        </w:rPr>
        <w:t xml:space="preserve">, often leading to confusion or frustration when they attempt to book.</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5A">
      <w:pPr>
        <w:rPr>
          <w:sz w:val="24"/>
          <w:szCs w:val="24"/>
        </w:rPr>
      </w:pPr>
      <w:r w:rsidDel="00000000" w:rsidR="00000000" w:rsidRPr="00000000">
        <w:rPr>
          <w:sz w:val="24"/>
          <w:szCs w:val="24"/>
          <w:rtl w:val="0"/>
        </w:rPr>
        <w:t xml:space="preserve">They need a </w:t>
      </w:r>
      <w:r w:rsidDel="00000000" w:rsidR="00000000" w:rsidRPr="00000000">
        <w:rPr>
          <w:b w:val="1"/>
          <w:sz w:val="24"/>
          <w:szCs w:val="24"/>
          <w:rtl w:val="0"/>
        </w:rPr>
        <w:t xml:space="preserve">seamless and intuitive reservation system</w:t>
      </w:r>
      <w:r w:rsidDel="00000000" w:rsidR="00000000" w:rsidRPr="00000000">
        <w:rPr>
          <w:sz w:val="24"/>
          <w:szCs w:val="24"/>
          <w:rtl w:val="0"/>
        </w:rPr>
        <w:t xml:space="preserve"> that displays </w:t>
      </w:r>
      <w:r w:rsidDel="00000000" w:rsidR="00000000" w:rsidRPr="00000000">
        <w:rPr>
          <w:b w:val="1"/>
          <w:sz w:val="24"/>
          <w:szCs w:val="24"/>
          <w:rtl w:val="0"/>
        </w:rPr>
        <w:t xml:space="preserve">real-time availability, dynamic pricing, and instant confirmation</w:t>
      </w:r>
      <w:r w:rsidDel="00000000" w:rsidR="00000000" w:rsidRPr="00000000">
        <w:rPr>
          <w:sz w:val="24"/>
          <w:szCs w:val="24"/>
          <w:rtl w:val="0"/>
        </w:rPr>
        <w:t xml:space="preserve"> to ensure a </w:t>
      </w:r>
      <w:r w:rsidDel="00000000" w:rsidR="00000000" w:rsidRPr="00000000">
        <w:rPr>
          <w:b w:val="1"/>
          <w:sz w:val="24"/>
          <w:szCs w:val="24"/>
          <w:rtl w:val="0"/>
        </w:rPr>
        <w:t xml:space="preserve">smooth booking experience</w:t>
      </w:r>
      <w:r w:rsidDel="00000000" w:rsidR="00000000" w:rsidRPr="00000000">
        <w:rPr>
          <w:sz w:val="24"/>
          <w:szCs w:val="24"/>
          <w:rtl w:val="0"/>
        </w:rPr>
        <w:t xml:space="preserv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Challenge:</w:t>
      </w:r>
    </w:p>
    <w:p w:rsidR="00000000" w:rsidDel="00000000" w:rsidP="00000000" w:rsidRDefault="00000000" w:rsidRPr="00000000" w14:paraId="00000060">
      <w:pPr>
        <w:rPr>
          <w:sz w:val="24"/>
          <w:szCs w:val="24"/>
        </w:rPr>
      </w:pPr>
      <w:r w:rsidDel="00000000" w:rsidR="00000000" w:rsidRPr="00000000">
        <w:rPr>
          <w:sz w:val="24"/>
          <w:szCs w:val="24"/>
          <w:rtl w:val="0"/>
        </w:rPr>
        <w:t xml:space="preserve">The IT manager faces </w:t>
      </w:r>
      <w:r w:rsidDel="00000000" w:rsidR="00000000" w:rsidRPr="00000000">
        <w:rPr>
          <w:b w:val="1"/>
          <w:sz w:val="24"/>
          <w:szCs w:val="24"/>
          <w:rtl w:val="0"/>
        </w:rPr>
        <w:t xml:space="preserve">security risks</w:t>
      </w:r>
      <w:r w:rsidDel="00000000" w:rsidR="00000000" w:rsidRPr="00000000">
        <w:rPr>
          <w:sz w:val="24"/>
          <w:szCs w:val="24"/>
          <w:rtl w:val="0"/>
        </w:rPr>
        <w:t xml:space="preserve"> such as </w:t>
      </w:r>
      <w:r w:rsidDel="00000000" w:rsidR="00000000" w:rsidRPr="00000000">
        <w:rPr>
          <w:b w:val="1"/>
          <w:sz w:val="24"/>
          <w:szCs w:val="24"/>
          <w:rtl w:val="0"/>
        </w:rPr>
        <w:t xml:space="preserve">unauthorized access</w:t>
      </w:r>
      <w:r w:rsidDel="00000000" w:rsidR="00000000" w:rsidRPr="00000000">
        <w:rPr>
          <w:sz w:val="24"/>
          <w:szCs w:val="24"/>
          <w:rtl w:val="0"/>
        </w:rPr>
        <w:t xml:space="preserve">, </w:t>
      </w:r>
      <w:r w:rsidDel="00000000" w:rsidR="00000000" w:rsidRPr="00000000">
        <w:rPr>
          <w:b w:val="1"/>
          <w:sz w:val="24"/>
          <w:szCs w:val="24"/>
          <w:rtl w:val="0"/>
        </w:rPr>
        <w:t xml:space="preserve">SQL injection</w:t>
      </w:r>
      <w:r w:rsidDel="00000000" w:rsidR="00000000" w:rsidRPr="00000000">
        <w:rPr>
          <w:sz w:val="24"/>
          <w:szCs w:val="24"/>
          <w:rtl w:val="0"/>
        </w:rPr>
        <w:t xml:space="preserve">, and </w:t>
      </w:r>
      <w:r w:rsidDel="00000000" w:rsidR="00000000" w:rsidRPr="00000000">
        <w:rPr>
          <w:b w:val="1"/>
          <w:sz w:val="24"/>
          <w:szCs w:val="24"/>
          <w:rtl w:val="0"/>
        </w:rPr>
        <w:t xml:space="preserve">data breaches</w:t>
      </w:r>
      <w:r w:rsidDel="00000000" w:rsidR="00000000" w:rsidRPr="00000000">
        <w:rPr>
          <w:sz w:val="24"/>
          <w:szCs w:val="24"/>
          <w:rtl w:val="0"/>
        </w:rPr>
        <w:t xml:space="preserve">, putting both guest and admin information at risk.</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63">
      <w:pPr>
        <w:rPr>
          <w:sz w:val="24"/>
          <w:szCs w:val="24"/>
        </w:rPr>
      </w:pPr>
      <w:r w:rsidDel="00000000" w:rsidR="00000000" w:rsidRPr="00000000">
        <w:rPr>
          <w:sz w:val="24"/>
          <w:szCs w:val="24"/>
          <w:rtl w:val="0"/>
        </w:rPr>
        <w:t xml:space="preserve">They need a </w:t>
      </w:r>
      <w:r w:rsidDel="00000000" w:rsidR="00000000" w:rsidRPr="00000000">
        <w:rPr>
          <w:b w:val="1"/>
          <w:sz w:val="24"/>
          <w:szCs w:val="24"/>
          <w:rtl w:val="0"/>
        </w:rPr>
        <w:t xml:space="preserve">secure, role-based access system</w:t>
      </w:r>
      <w:r w:rsidDel="00000000" w:rsidR="00000000" w:rsidRPr="00000000">
        <w:rPr>
          <w:sz w:val="24"/>
          <w:szCs w:val="24"/>
          <w:rtl w:val="0"/>
        </w:rPr>
        <w:t xml:space="preserve"> with </w:t>
      </w:r>
      <w:r w:rsidDel="00000000" w:rsidR="00000000" w:rsidRPr="00000000">
        <w:rPr>
          <w:b w:val="1"/>
          <w:sz w:val="24"/>
          <w:szCs w:val="24"/>
          <w:rtl w:val="0"/>
        </w:rPr>
        <w:t xml:space="preserve">encrypted connections, automated backups, and vulnerability monitoring</w:t>
      </w:r>
      <w:r w:rsidDel="00000000" w:rsidR="00000000" w:rsidRPr="00000000">
        <w:rPr>
          <w:sz w:val="24"/>
          <w:szCs w:val="24"/>
          <w:rtl w:val="0"/>
        </w:rPr>
        <w:t xml:space="preserve"> to </w:t>
      </w:r>
      <w:r w:rsidDel="00000000" w:rsidR="00000000" w:rsidRPr="00000000">
        <w:rPr>
          <w:b w:val="1"/>
          <w:sz w:val="24"/>
          <w:szCs w:val="24"/>
          <w:rtl w:val="0"/>
        </w:rPr>
        <w:t xml:space="preserve">protect sensitive data and maintain system integrity</w:t>
      </w:r>
      <w:r w:rsidDel="00000000" w:rsidR="00000000" w:rsidRPr="00000000">
        <w:rPr>
          <w:sz w:val="24"/>
          <w:szCs w:val="24"/>
          <w:rtl w:val="0"/>
        </w:rPr>
        <w:t xml:space="preser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How-Might-We</w:t>
      </w:r>
    </w:p>
    <w:p w:rsidR="00000000" w:rsidDel="00000000" w:rsidP="00000000" w:rsidRDefault="00000000" w:rsidRPr="00000000" w14:paraId="00000073">
      <w:pPr>
        <w:rPr>
          <w:i w:val="1"/>
          <w:color w:val="ff0000"/>
          <w:sz w:val="24"/>
          <w:szCs w:val="24"/>
        </w:rPr>
      </w:pPr>
      <w:r w:rsidDel="00000000" w:rsidR="00000000" w:rsidRPr="00000000">
        <w:rPr>
          <w:i w:val="1"/>
          <w:color w:val="ff0000"/>
          <w:sz w:val="24"/>
          <w:szCs w:val="24"/>
          <w:rtl w:val="0"/>
        </w:rPr>
        <w:t xml:space="preserve">Formulate HMW questions to frame the design challenges clearly, such as "How might we make information easily accessible on a dynamic website?"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1.This ensures that admins can efficiently manage reservations, track room availability, and avoid conflicts.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2.This ensures that admins can </w:t>
      </w:r>
      <w:r w:rsidDel="00000000" w:rsidR="00000000" w:rsidRPr="00000000">
        <w:rPr>
          <w:rtl w:val="0"/>
        </w:rPr>
        <w:t xml:space="preserve">efficiently manage reservations</w:t>
      </w:r>
      <w:r w:rsidDel="00000000" w:rsidR="00000000" w:rsidRPr="00000000">
        <w:rPr>
          <w:sz w:val="24"/>
          <w:szCs w:val="24"/>
          <w:rtl w:val="0"/>
        </w:rPr>
        <w:t xml:space="preserve">, track room availability, and avoid conflicts.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3.This ensures that admins can efficiently manage reservations, track room availability, and avoid conflicts.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color w:val="0000ff"/>
          <w:sz w:val="24"/>
          <w:szCs w:val="24"/>
        </w:rPr>
      </w:pPr>
      <w:r w:rsidDel="00000000" w:rsidR="00000000" w:rsidRPr="00000000">
        <w:rPr>
          <w:rtl w:val="0"/>
        </w:rPr>
      </w:r>
    </w:p>
    <w:p w:rsidR="00000000" w:rsidDel="00000000" w:rsidP="00000000" w:rsidRDefault="00000000" w:rsidRPr="00000000" w14:paraId="0000007C">
      <w:pPr>
        <w:rPr>
          <w:b w:val="1"/>
          <w:color w:val="0000ff"/>
          <w:sz w:val="24"/>
          <w:szCs w:val="24"/>
        </w:rPr>
      </w:pPr>
      <w:r w:rsidDel="00000000" w:rsidR="00000000" w:rsidRPr="00000000">
        <w:rPr>
          <w:b w:val="1"/>
          <w:color w:val="0000ff"/>
          <w:sz w:val="24"/>
          <w:szCs w:val="24"/>
          <w:rtl w:val="0"/>
        </w:rPr>
        <w:t xml:space="preserve">IDEATE</w:t>
      </w:r>
    </w:p>
    <w:p w:rsidR="00000000" w:rsidDel="00000000" w:rsidP="00000000" w:rsidRDefault="00000000" w:rsidRPr="00000000" w14:paraId="0000007D">
      <w:pPr>
        <w:rPr>
          <w:i w:val="1"/>
          <w:color w:val="ff0000"/>
          <w:sz w:val="24"/>
          <w:szCs w:val="24"/>
        </w:rPr>
      </w:pPr>
      <w:r w:rsidDel="00000000" w:rsidR="00000000" w:rsidRPr="00000000">
        <w:rPr>
          <w:i w:val="1"/>
          <w:color w:val="ff0000"/>
          <w:sz w:val="24"/>
          <w:szCs w:val="24"/>
          <w:rtl w:val="0"/>
        </w:rPr>
        <w:t xml:space="preserve">A diverse set of ideas for different elements like content organization, and user engagement and then let students categorize.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IDEA LIST</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rPr>
          <w:sz w:val="24"/>
          <w:szCs w:val="24"/>
          <w:u w:val="none"/>
        </w:rPr>
      </w:pPr>
      <w:r w:rsidDel="00000000" w:rsidR="00000000" w:rsidRPr="00000000">
        <w:rPr>
          <w:sz w:val="24"/>
          <w:szCs w:val="24"/>
          <w:rtl w:val="0"/>
        </w:rPr>
        <w:t xml:space="preserve">Content organization:</w:t>
        <w:br w:type="textWrapping"/>
        <w:t xml:space="preserve">A sticky sidebar with links to "Reservations," "Guest Profiles," and "Reports" in an admin dashboard.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3"/>
        </w:numPr>
        <w:ind w:left="720" w:hanging="360"/>
        <w:rPr>
          <w:sz w:val="24"/>
          <w:szCs w:val="24"/>
          <w:u w:val="none"/>
        </w:rPr>
      </w:pPr>
      <w:r w:rsidDel="00000000" w:rsidR="00000000" w:rsidRPr="00000000">
        <w:rPr>
          <w:sz w:val="24"/>
          <w:szCs w:val="24"/>
          <w:rtl w:val="0"/>
        </w:rPr>
        <w:t xml:space="preserve">User Engagement</w:t>
      </w:r>
    </w:p>
    <w:p w:rsidR="00000000" w:rsidDel="00000000" w:rsidP="00000000" w:rsidRDefault="00000000" w:rsidRPr="00000000" w14:paraId="00000086">
      <w:pPr>
        <w:rPr>
          <w:sz w:val="24"/>
          <w:szCs w:val="24"/>
        </w:rPr>
      </w:pPr>
      <w:r w:rsidDel="00000000" w:rsidR="00000000" w:rsidRPr="00000000">
        <w:rPr>
          <w:sz w:val="24"/>
          <w:szCs w:val="24"/>
          <w:rtl w:val="0"/>
        </w:rPr>
        <w:t xml:space="preserve">Reward users with badges or milestones for completing tasks efficiently.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ind w:left="720" w:firstLine="720"/>
        <w:rPr>
          <w:i w:val="1"/>
          <w:color w:val="ff0000"/>
          <w:sz w:val="24"/>
          <w:szCs w:val="24"/>
        </w:rPr>
      </w:pPr>
      <w:r w:rsidDel="00000000" w:rsidR="00000000" w:rsidRPr="00000000">
        <w:rPr>
          <w:rtl w:val="0"/>
        </w:rPr>
      </w:r>
    </w:p>
    <w:p w:rsidR="00000000" w:rsidDel="00000000" w:rsidP="00000000" w:rsidRDefault="00000000" w:rsidRPr="00000000" w14:paraId="0000008A">
      <w:pPr>
        <w:numPr>
          <w:ilvl w:val="0"/>
          <w:numId w:val="3"/>
        </w:numPr>
        <w:ind w:left="720" w:hanging="360"/>
        <w:rPr>
          <w:sz w:val="24"/>
          <w:szCs w:val="24"/>
          <w:u w:val="none"/>
        </w:rPr>
      </w:pPr>
      <w:r w:rsidDel="00000000" w:rsidR="00000000" w:rsidRPr="00000000">
        <w:rPr>
          <w:sz w:val="24"/>
          <w:szCs w:val="24"/>
          <w:rtl w:val="0"/>
        </w:rPr>
        <w:t xml:space="preserve">Navigation &amp; accessibility:</w:t>
      </w:r>
    </w:p>
    <w:p w:rsidR="00000000" w:rsidDel="00000000" w:rsidP="00000000" w:rsidRDefault="00000000" w:rsidRPr="00000000" w14:paraId="0000008B">
      <w:pPr>
        <w:rPr>
          <w:sz w:val="24"/>
          <w:szCs w:val="24"/>
        </w:rPr>
      </w:pPr>
      <w:r w:rsidDel="00000000" w:rsidR="00000000" w:rsidRPr="00000000">
        <w:rPr>
          <w:sz w:val="24"/>
          <w:szCs w:val="24"/>
          <w:rtl w:val="0"/>
        </w:rPr>
        <w:t xml:space="preserve">nsure a seamless experience across devices with adaptive layouts.</w:t>
      </w:r>
    </w:p>
    <w:p w:rsidR="00000000" w:rsidDel="00000000" w:rsidP="00000000" w:rsidRDefault="00000000" w:rsidRPr="00000000" w14:paraId="0000008C">
      <w:pPr>
        <w:ind w:left="720" w:firstLine="720"/>
        <w:rPr>
          <w:i w:val="1"/>
          <w:color w:val="ff0000"/>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rPr>
          <w:sz w:val="24"/>
          <w:szCs w:val="24"/>
          <w:u w:val="none"/>
        </w:rPr>
      </w:pPr>
      <w:r w:rsidDel="00000000" w:rsidR="00000000" w:rsidRPr="00000000">
        <w:rPr>
          <w:sz w:val="24"/>
          <w:szCs w:val="24"/>
          <w:rtl w:val="0"/>
        </w:rPr>
        <w:t xml:space="preserve">Personalization &amp; User Experience</w:t>
        <w:br w:type="textWrapping"/>
        <w:t xml:space="preserve">Allow users to personalize their dashboard with drag-and-drop widgets</w:t>
      </w:r>
    </w:p>
    <w:p w:rsidR="00000000" w:rsidDel="00000000" w:rsidP="00000000" w:rsidRDefault="00000000" w:rsidRPr="00000000" w14:paraId="0000008E">
      <w:pPr>
        <w:ind w:left="720" w:firstLine="0"/>
        <w:rPr>
          <w:i w:val="1"/>
          <w:color w:val="ff0000"/>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rPr>
          <w:sz w:val="24"/>
          <w:szCs w:val="24"/>
          <w:u w:val="none"/>
        </w:rPr>
      </w:pPr>
      <w:r w:rsidDel="00000000" w:rsidR="00000000" w:rsidRPr="00000000">
        <w:rPr>
          <w:sz w:val="24"/>
          <w:szCs w:val="24"/>
          <w:rtl w:val="0"/>
        </w:rPr>
        <w:t xml:space="preserve">Visual &amp; Interactive design</w:t>
        <w:br w:type="textWrapping"/>
        <w:t xml:space="preserve">Add subtle animations for button clicks, hover effects</w:t>
      </w:r>
      <w:r w:rsidDel="00000000" w:rsidR="00000000" w:rsidRPr="00000000">
        <w:rPr>
          <w:b w:val="1"/>
          <w:sz w:val="24"/>
          <w:szCs w:val="24"/>
          <w:rtl w:val="0"/>
        </w:rPr>
        <w:t xml:space="preserve">, and loading states</w:t>
      </w:r>
      <w:r w:rsidDel="00000000" w:rsidR="00000000" w:rsidRPr="00000000">
        <w:rPr>
          <w:sz w:val="24"/>
          <w:szCs w:val="24"/>
          <w:rtl w:val="0"/>
        </w:rPr>
        <w:t xml:space="preserve"> to enhance engagement.</w:t>
      </w:r>
    </w:p>
    <w:p w:rsidR="00000000" w:rsidDel="00000000" w:rsidP="00000000" w:rsidRDefault="00000000" w:rsidRPr="00000000" w14:paraId="00000090">
      <w:pPr>
        <w:ind w:left="720" w:firstLine="0"/>
        <w:rPr>
          <w:i w:val="1"/>
          <w:color w:val="ff0000"/>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color w:val="0000ff"/>
          <w:sz w:val="24"/>
          <w:szCs w:val="24"/>
        </w:rPr>
      </w:pPr>
      <w:r w:rsidDel="00000000" w:rsidR="00000000" w:rsidRPr="00000000">
        <w:rPr>
          <w:b w:val="1"/>
          <w:color w:val="0000ff"/>
          <w:sz w:val="24"/>
          <w:szCs w:val="24"/>
          <w:rtl w:val="0"/>
        </w:rPr>
        <w:t xml:space="preserve">PROTOTYPE</w:t>
      </w:r>
    </w:p>
    <w:p w:rsidR="00000000" w:rsidDel="00000000" w:rsidP="00000000" w:rsidRDefault="00000000" w:rsidRPr="00000000" w14:paraId="00000094">
      <w:pPr>
        <w:rPr>
          <w:b w:val="1"/>
          <w:color w:val="0000ff"/>
          <w:sz w:val="24"/>
          <w:szCs w:val="24"/>
        </w:rPr>
      </w:pPr>
      <w:r w:rsidDel="00000000" w:rsidR="00000000" w:rsidRPr="00000000">
        <w:rPr>
          <w:rtl w:val="0"/>
        </w:rPr>
      </w:r>
    </w:p>
    <w:p w:rsidR="00000000" w:rsidDel="00000000" w:rsidP="00000000" w:rsidRDefault="00000000" w:rsidRPr="00000000" w14:paraId="00000095">
      <w:pPr>
        <w:numPr>
          <w:ilvl w:val="0"/>
          <w:numId w:val="2"/>
        </w:numPr>
        <w:ind w:left="720" w:hanging="360"/>
        <w:rPr>
          <w:i w:val="1"/>
          <w:sz w:val="24"/>
          <w:szCs w:val="24"/>
          <w:u w:val="none"/>
        </w:rPr>
      </w:pPr>
      <w:r w:rsidDel="00000000" w:rsidR="00000000" w:rsidRPr="00000000">
        <w:rPr>
          <w:i w:val="1"/>
          <w:sz w:val="24"/>
          <w:szCs w:val="24"/>
          <w:rtl w:val="0"/>
        </w:rPr>
        <w:t xml:space="preserve">Mock up FIGMA LINK with QR CODE for easy access,  </w:t>
      </w:r>
    </w:p>
    <w:p w:rsidR="00000000" w:rsidDel="00000000" w:rsidP="00000000" w:rsidRDefault="00000000" w:rsidRPr="00000000" w14:paraId="00000096">
      <w:pPr>
        <w:numPr>
          <w:ilvl w:val="0"/>
          <w:numId w:val="2"/>
        </w:numPr>
        <w:ind w:left="720" w:hanging="360"/>
        <w:rPr>
          <w:i w:val="1"/>
          <w:sz w:val="24"/>
          <w:szCs w:val="24"/>
          <w:u w:val="none"/>
        </w:rPr>
      </w:pPr>
      <w:r w:rsidDel="00000000" w:rsidR="00000000" w:rsidRPr="00000000">
        <w:rPr>
          <w:i w:val="1"/>
          <w:sz w:val="24"/>
          <w:szCs w:val="24"/>
          <w:rtl w:val="0"/>
        </w:rPr>
        <w:t xml:space="preserve">Attach here your mock up from figma PER NAVIGATION</w:t>
      </w:r>
    </w:p>
    <w:p w:rsidR="00000000" w:rsidDel="00000000" w:rsidP="00000000" w:rsidRDefault="00000000" w:rsidRPr="00000000" w14:paraId="00000097">
      <w:pPr>
        <w:numPr>
          <w:ilvl w:val="0"/>
          <w:numId w:val="2"/>
        </w:numPr>
        <w:ind w:left="720" w:hanging="360"/>
        <w:rPr>
          <w:i w:val="1"/>
          <w:sz w:val="24"/>
          <w:szCs w:val="24"/>
          <w:u w:val="none"/>
        </w:rPr>
      </w:pPr>
      <w:r w:rsidDel="00000000" w:rsidR="00000000" w:rsidRPr="00000000">
        <w:rPr>
          <w:rtl w:val="0"/>
        </w:rPr>
      </w:r>
    </w:p>
    <w:p w:rsidR="00000000" w:rsidDel="00000000" w:rsidP="00000000" w:rsidRDefault="00000000" w:rsidRPr="00000000" w14:paraId="00000098">
      <w:pPr>
        <w:numPr>
          <w:ilvl w:val="0"/>
          <w:numId w:val="2"/>
        </w:numPr>
        <w:ind w:left="720" w:hanging="360"/>
        <w:rPr>
          <w:i w:val="1"/>
          <w:sz w:val="24"/>
          <w:szCs w:val="24"/>
          <w:u w:val="none"/>
        </w:rPr>
      </w:pPr>
      <w:r w:rsidDel="00000000" w:rsidR="00000000" w:rsidRPr="00000000">
        <w:rPr>
          <w:i w:val="1"/>
          <w:sz w:val="24"/>
          <w:szCs w:val="24"/>
          <w:rtl w:val="0"/>
        </w:rPr>
        <w:t xml:space="preserve">https://l.facebook.com/l.php?u=https%3A%2F%2Fwww.figma.com%2Fdesign%2F3de0edWGVEqmcsjBehsAwE%2FUntitled%3Fnode-id%3D0-1%26t%3DCmvwbRA18HOf6Izd-1%26fbclid%3DIwZXh0bgNhZW0CMTAAAR0SJYlH3mQNpPc481zOg4aZdiz5DUooIH_7dTivKYQapE0VR-Sadv4EI4A_aem_yAWttk5ZxVg2aKQJhGSDgg&amp;h=AT0_uIhiN0KjAIJDxfxmwO-4dcrT6U_Wupcwp9cAcoX9LxWFXwJUKHPsRK66nu9uZNjzy-k6NbT8-b4SkI-3Q9kH7pCu1DfgUF981o6_d0pomf_B12jQt0SV1bb6J0HeWA0ZTiSKTK2EwCX57sJaIg</w:t>
      </w:r>
    </w:p>
    <w:p w:rsidR="00000000" w:rsidDel="00000000" w:rsidP="00000000" w:rsidRDefault="00000000" w:rsidRPr="00000000" w14:paraId="00000099">
      <w:pPr>
        <w:rPr>
          <w:i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color w:val="0000ff"/>
          <w:sz w:val="24"/>
          <w:szCs w:val="24"/>
        </w:rPr>
      </w:pPr>
      <w:r w:rsidDel="00000000" w:rsidR="00000000" w:rsidRPr="00000000">
        <w:rPr>
          <w:b w:val="1"/>
          <w:color w:val="0000ff"/>
          <w:sz w:val="24"/>
          <w:szCs w:val="24"/>
          <w:rtl w:val="0"/>
        </w:rPr>
        <w:t xml:space="preserve">TEST</w:t>
      </w: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User Testing Observations: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Tested by: admin</w:t>
      </w:r>
    </w:p>
    <w:p w:rsidR="00000000" w:rsidDel="00000000" w:rsidP="00000000" w:rsidRDefault="00000000" w:rsidRPr="00000000" w14:paraId="000000A1">
      <w:pPr>
        <w:rPr/>
      </w:pPr>
      <w:r w:rsidDel="00000000" w:rsidR="00000000" w:rsidRPr="00000000">
        <w:rPr>
          <w:rtl w:val="0"/>
        </w:rPr>
        <w:t xml:space="preserve">Tester  role:  dev</w:t>
      </w:r>
    </w:p>
    <w:p w:rsidR="00000000" w:rsidDel="00000000" w:rsidP="00000000" w:rsidRDefault="00000000" w:rsidRPr="00000000" w14:paraId="000000A2">
      <w:pPr>
        <w:rPr/>
      </w:pPr>
      <w:r w:rsidDel="00000000" w:rsidR="00000000" w:rsidRPr="00000000">
        <w:rPr>
          <w:rtl w:val="0"/>
        </w:rPr>
        <w:t xml:space="preserve">Device &amp; Browser used: laptop/visual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ins w:author="Deimy Muncada Maghinay" w:id="5" w:date="2025-03-19T20:59:51Z">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1028700</wp:posOffset>
              </wp:positionV>
              <wp:extent cx="5943600" cy="37338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3800"/>
                      </a:xfrm>
                      <a:prstGeom prst="rect"/>
                      <a:ln/>
                    </pic:spPr>
                  </pic:pic>
                </a:graphicData>
              </a:graphic>
            </wp:anchor>
          </w:drawing>
        </w:r>
      </w:ins>
      <w:r w:rsidDel="00000000" w:rsidR="00000000" w:rsidRPr="00000000">
        <w:rPr/>
        <w:drawing>
          <wp:inline distB="114300" distT="114300" distL="114300" distR="114300">
            <wp:extent cx="5943600" cy="373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980000"/>
        </w:rPr>
      </w:pPr>
      <w:r w:rsidDel="00000000" w:rsidR="00000000" w:rsidRPr="00000000">
        <w:rPr>
          <w:color w:val="980000"/>
          <w:rtl w:val="0"/>
        </w:rPr>
        <w:t xml:space="preserve">If you have 2 or more users in your system, you are required to look for 5 participants to evaluate the usability of your system per type of users. But if you only have 1 type of user, please require 10 participants in total. Please be careful of selecting participants, they must understand what is the system all about. You may ask 3RD YEAR STUDENTS to evaluate your system.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b w:val="1"/>
          <w:sz w:val="26"/>
          <w:szCs w:val="26"/>
          <w:rtl w:val="0"/>
        </w:rPr>
        <w:t xml:space="preserve">NEXT, calculate and interpret your score , Please follow below: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keepNext w:val="0"/>
        <w:keepLines w:val="0"/>
        <w:shd w:fill="ffffff" w:val="clear"/>
        <w:spacing w:after="300" w:before="600" w:line="288" w:lineRule="auto"/>
        <w:rPr>
          <w:sz w:val="45"/>
          <w:szCs w:val="45"/>
        </w:rPr>
      </w:pPr>
      <w:bookmarkStart w:colFirst="0" w:colLast="0" w:name="_e7b0js3fcgol" w:id="6"/>
      <w:bookmarkEnd w:id="6"/>
      <w:r w:rsidDel="00000000" w:rsidR="00000000" w:rsidRPr="00000000">
        <w:rPr>
          <w:sz w:val="45"/>
          <w:szCs w:val="45"/>
          <w:rtl w:val="0"/>
        </w:rPr>
        <w:t xml:space="preserve">How to Calculate Your</w:t>
      </w:r>
      <w:r w:rsidDel="00000000" w:rsidR="00000000" w:rsidRPr="00000000">
        <w:rPr>
          <w:sz w:val="45"/>
          <w:szCs w:val="45"/>
          <w:shd w:fill="ffff66" w:val="clear"/>
          <w:rtl w:val="0"/>
        </w:rPr>
        <w:t xml:space="preserve"> Usability </w:t>
      </w:r>
      <w:r w:rsidDel="00000000" w:rsidR="00000000" w:rsidRPr="00000000">
        <w:rPr>
          <w:sz w:val="45"/>
          <w:szCs w:val="45"/>
          <w:rtl w:val="0"/>
        </w:rPr>
        <w:t xml:space="preserve">Score using SUS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rPr>
      </w:pPr>
      <w:r w:rsidDel="00000000" w:rsidR="00000000" w:rsidRPr="00000000">
        <w:rPr>
          <w:sz w:val="27"/>
          <w:szCs w:val="27"/>
          <w:rtl w:val="0"/>
        </w:rPr>
        <w:t xml:space="preserve">Here is an overview of the method used in finding your SUS score.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rPr>
      </w:pPr>
      <w:r w:rsidDel="00000000" w:rsidR="00000000" w:rsidRPr="00000000">
        <w:rPr>
          <w:sz w:val="27"/>
          <w:szCs w:val="27"/>
          <w:rtl w:val="0"/>
        </w:rPr>
        <w:t xml:space="preserve">Your users will have ranked each of the 10 templates questions above from 1 to 5, based on their level of agreement.</w:t>
      </w:r>
    </w:p>
    <w:p w:rsidR="00000000" w:rsidDel="00000000" w:rsidP="00000000" w:rsidRDefault="00000000" w:rsidRPr="00000000" w14:paraId="000000AE">
      <w:pPr>
        <w:numPr>
          <w:ilvl w:val="0"/>
          <w:numId w:val="6"/>
        </w:numPr>
        <w:shd w:fill="ffffff" w:val="clear"/>
        <w:spacing w:after="0" w:afterAutospacing="0" w:lineRule="auto"/>
        <w:ind w:left="720" w:hanging="360"/>
      </w:pPr>
      <w:r w:rsidDel="00000000" w:rsidR="00000000" w:rsidRPr="00000000">
        <w:rPr>
          <w:sz w:val="27"/>
          <w:szCs w:val="27"/>
          <w:rtl w:val="0"/>
        </w:rPr>
        <w:t xml:space="preserve">For each of the odd numbered questions, subtract 1 from the score.</w:t>
      </w:r>
    </w:p>
    <w:p w:rsidR="00000000" w:rsidDel="00000000" w:rsidP="00000000" w:rsidRDefault="00000000" w:rsidRPr="00000000" w14:paraId="000000AF">
      <w:pPr>
        <w:numPr>
          <w:ilvl w:val="0"/>
          <w:numId w:val="6"/>
        </w:numPr>
        <w:shd w:fill="ffffff" w:val="clear"/>
        <w:spacing w:after="0" w:afterAutospacing="0" w:lineRule="auto"/>
        <w:ind w:left="720" w:hanging="360"/>
      </w:pPr>
      <w:r w:rsidDel="00000000" w:rsidR="00000000" w:rsidRPr="00000000">
        <w:rPr>
          <w:sz w:val="27"/>
          <w:szCs w:val="27"/>
          <w:rtl w:val="0"/>
        </w:rPr>
        <w:t xml:space="preserve">For each of the even numbered questions, subtract their value from 5.</w:t>
      </w:r>
    </w:p>
    <w:p w:rsidR="00000000" w:rsidDel="00000000" w:rsidP="00000000" w:rsidRDefault="00000000" w:rsidRPr="00000000" w14:paraId="000000B0">
      <w:pPr>
        <w:numPr>
          <w:ilvl w:val="0"/>
          <w:numId w:val="6"/>
        </w:numPr>
        <w:shd w:fill="ffffff" w:val="clear"/>
        <w:spacing w:after="460" w:lineRule="auto"/>
        <w:ind w:left="720" w:hanging="360"/>
      </w:pPr>
      <w:r w:rsidDel="00000000" w:rsidR="00000000" w:rsidRPr="00000000">
        <w:rPr>
          <w:sz w:val="27"/>
          <w:szCs w:val="27"/>
          <w:rtl w:val="0"/>
        </w:rPr>
        <w:t xml:space="preserve">Take these new values which you have found, and add up the total score. Then multiply this by 2.5.</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rPr>
      </w:pPr>
      <w:r w:rsidDel="00000000" w:rsidR="00000000" w:rsidRPr="00000000">
        <w:rPr>
          <w:sz w:val="27"/>
          <w:szCs w:val="27"/>
          <w:rtl w:val="0"/>
        </w:rPr>
        <w:t xml:space="preserve">The result of all these tricky calculations is that you now have your score out of 100. This is NOT a percentage, but it is a clear way of seeing your score.</w:t>
      </w:r>
    </w:p>
    <w:p w:rsidR="00000000" w:rsidDel="00000000" w:rsidP="00000000" w:rsidRDefault="00000000" w:rsidRPr="00000000" w14:paraId="000000B2">
      <w:pPr>
        <w:pStyle w:val="Heading2"/>
        <w:keepNext w:val="0"/>
        <w:keepLines w:val="0"/>
        <w:shd w:fill="ffffff" w:val="clear"/>
        <w:spacing w:after="300" w:before="600" w:line="288" w:lineRule="auto"/>
        <w:rPr>
          <w:sz w:val="45"/>
          <w:szCs w:val="45"/>
        </w:rPr>
      </w:pPr>
      <w:bookmarkStart w:colFirst="0" w:colLast="0" w:name="_csgfrfhbl5qq" w:id="7"/>
      <w:bookmarkEnd w:id="7"/>
      <w:r w:rsidDel="00000000" w:rsidR="00000000" w:rsidRPr="00000000">
        <w:rPr>
          <w:sz w:val="45"/>
          <w:szCs w:val="45"/>
          <w:rtl w:val="0"/>
        </w:rPr>
        <w:t xml:space="preserve">What Your SUS Score Means Compared to Industry Standards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rPr>
      </w:pPr>
      <w:r w:rsidDel="00000000" w:rsidR="00000000" w:rsidRPr="00000000">
        <w:rPr>
          <w:sz w:val="27"/>
          <w:szCs w:val="27"/>
          <w:rtl w:val="0"/>
        </w:rPr>
        <w:t xml:space="preserve">The System</w:t>
      </w:r>
      <w:r w:rsidDel="00000000" w:rsidR="00000000" w:rsidRPr="00000000">
        <w:rPr>
          <w:sz w:val="27"/>
          <w:szCs w:val="27"/>
          <w:shd w:fill="ffff66" w:val="clear"/>
          <w:rtl w:val="0"/>
        </w:rPr>
        <w:t xml:space="preserve"> Usability </w:t>
      </w:r>
      <w:r w:rsidDel="00000000" w:rsidR="00000000" w:rsidRPr="00000000">
        <w:rPr>
          <w:sz w:val="27"/>
          <w:szCs w:val="27"/>
          <w:rtl w:val="0"/>
        </w:rPr>
        <w:t xml:space="preserve">Scale is not diagnostic and will not tell you what specific problems you face, but it will give you a red or green light to know how badly your</w:t>
      </w:r>
      <w:r w:rsidDel="00000000" w:rsidR="00000000" w:rsidRPr="00000000">
        <w:rPr>
          <w:sz w:val="27"/>
          <w:szCs w:val="27"/>
          <w:shd w:fill="ffff66" w:val="clear"/>
          <w:rtl w:val="0"/>
        </w:rPr>
        <w:t xml:space="preserve"> usability </w:t>
      </w:r>
      <w:r w:rsidDel="00000000" w:rsidR="00000000" w:rsidRPr="00000000">
        <w:rPr>
          <w:sz w:val="27"/>
          <w:szCs w:val="27"/>
          <w:rtl w:val="0"/>
        </w:rPr>
        <w:t xml:space="preserve">needs work.</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rPr>
      </w:pPr>
      <w:r w:rsidDel="00000000" w:rsidR="00000000" w:rsidRPr="00000000">
        <w:rPr>
          <w:sz w:val="27"/>
          <w:szCs w:val="27"/>
          <w:rtl w:val="0"/>
        </w:rPr>
        <w:t xml:space="preserve">The </w:t>
      </w:r>
      <w:hyperlink r:id="rId8">
        <w:r w:rsidDel="00000000" w:rsidR="00000000" w:rsidRPr="00000000">
          <w:rPr>
            <w:color w:val="0066cc"/>
            <w:sz w:val="27"/>
            <w:szCs w:val="27"/>
            <w:rtl w:val="0"/>
          </w:rPr>
          <w:t xml:space="preserve">average System</w:t>
        </w:r>
      </w:hyperlink>
      <w:hyperlink r:id="rId9">
        <w:r w:rsidDel="00000000" w:rsidR="00000000" w:rsidRPr="00000000">
          <w:rPr>
            <w:sz w:val="27"/>
            <w:szCs w:val="27"/>
            <w:shd w:fill="ffff66" w:val="clear"/>
            <w:rtl w:val="0"/>
          </w:rPr>
          <w:t xml:space="preserve"> Usability </w:t>
        </w:r>
      </w:hyperlink>
      <w:hyperlink r:id="rId10">
        <w:r w:rsidDel="00000000" w:rsidR="00000000" w:rsidRPr="00000000">
          <w:rPr>
            <w:color w:val="0066cc"/>
            <w:sz w:val="27"/>
            <w:szCs w:val="27"/>
            <w:rtl w:val="0"/>
          </w:rPr>
          <w:t xml:space="preserve">Scale score is 68</w:t>
        </w:r>
      </w:hyperlink>
      <w:r w:rsidDel="00000000" w:rsidR="00000000" w:rsidRPr="00000000">
        <w:rPr>
          <w:sz w:val="27"/>
          <w:szCs w:val="27"/>
          <w:rtl w:val="0"/>
        </w:rPr>
        <w:t xml:space="preserve">. If your score is under 68, then there are probably serious problems with your website</w:t>
      </w:r>
      <w:r w:rsidDel="00000000" w:rsidR="00000000" w:rsidRPr="00000000">
        <w:rPr>
          <w:sz w:val="27"/>
          <w:szCs w:val="27"/>
          <w:shd w:fill="ffff66" w:val="clear"/>
          <w:rtl w:val="0"/>
        </w:rPr>
        <w:t xml:space="preserve"> usability </w:t>
      </w:r>
      <w:r w:rsidDel="00000000" w:rsidR="00000000" w:rsidRPr="00000000">
        <w:rPr>
          <w:sz w:val="27"/>
          <w:szCs w:val="27"/>
          <w:rtl w:val="0"/>
        </w:rPr>
        <w:t xml:space="preserve">which you should address. If your score is above 68, then you can relax a little bit.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27"/>
          <w:szCs w:val="27"/>
        </w:rPr>
      </w:pPr>
      <w:r w:rsidDel="00000000" w:rsidR="00000000" w:rsidRPr="00000000">
        <w:rPr>
          <w:sz w:val="27"/>
          <w:szCs w:val="27"/>
          <w:rtl w:val="0"/>
        </w:rPr>
        <w:t xml:space="preserve">Here’s an overview of how your scores should measure:</w:t>
      </w:r>
    </w:p>
    <w:p w:rsidR="00000000" w:rsidDel="00000000" w:rsidP="00000000" w:rsidRDefault="00000000" w:rsidRPr="00000000" w14:paraId="000000B6">
      <w:pPr>
        <w:numPr>
          <w:ilvl w:val="0"/>
          <w:numId w:val="4"/>
        </w:numPr>
        <w:shd w:fill="ffffff" w:val="clear"/>
        <w:spacing w:after="0" w:afterAutospacing="0" w:lineRule="auto"/>
        <w:ind w:left="720" w:hanging="360"/>
      </w:pPr>
      <w:r w:rsidDel="00000000" w:rsidR="00000000" w:rsidRPr="00000000">
        <w:rPr>
          <w:sz w:val="27"/>
          <w:szCs w:val="27"/>
          <w:rtl w:val="0"/>
        </w:rPr>
        <w:t xml:space="preserve">80.3 or higher is an A. People love your site and will recommend it to their friends</w:t>
      </w:r>
    </w:p>
    <w:p w:rsidR="00000000" w:rsidDel="00000000" w:rsidP="00000000" w:rsidRDefault="00000000" w:rsidRPr="00000000" w14:paraId="000000B7">
      <w:pPr>
        <w:numPr>
          <w:ilvl w:val="0"/>
          <w:numId w:val="4"/>
        </w:numPr>
        <w:shd w:fill="ffffff" w:val="clear"/>
        <w:spacing w:after="0" w:afterAutospacing="0" w:lineRule="auto"/>
        <w:ind w:left="720" w:hanging="360"/>
      </w:pPr>
      <w:r w:rsidDel="00000000" w:rsidR="00000000" w:rsidRPr="00000000">
        <w:rPr>
          <w:sz w:val="27"/>
          <w:szCs w:val="27"/>
          <w:rtl w:val="0"/>
        </w:rPr>
        <w:t xml:space="preserve">68 or thereabouts gets you a C. You are doing OK but could improve</w:t>
      </w:r>
    </w:p>
    <w:p w:rsidR="00000000" w:rsidDel="00000000" w:rsidP="00000000" w:rsidRDefault="00000000" w:rsidRPr="00000000" w14:paraId="000000B8">
      <w:pPr>
        <w:numPr>
          <w:ilvl w:val="0"/>
          <w:numId w:val="4"/>
        </w:numPr>
        <w:shd w:fill="ffffff" w:val="clear"/>
        <w:spacing w:after="460" w:lineRule="auto"/>
        <w:ind w:left="720" w:hanging="360"/>
      </w:pPr>
      <w:r w:rsidDel="00000000" w:rsidR="00000000" w:rsidRPr="00000000">
        <w:rPr>
          <w:sz w:val="27"/>
          <w:szCs w:val="27"/>
          <w:rtl w:val="0"/>
        </w:rPr>
        <w:t xml:space="preserve">51 or under gets you a big fat F. Make</w:t>
      </w:r>
      <w:r w:rsidDel="00000000" w:rsidR="00000000" w:rsidRPr="00000000">
        <w:rPr>
          <w:sz w:val="27"/>
          <w:szCs w:val="27"/>
          <w:shd w:fill="ffff66" w:val="clear"/>
          <w:rtl w:val="0"/>
        </w:rPr>
        <w:t xml:space="preserve"> usability </w:t>
      </w:r>
      <w:r w:rsidDel="00000000" w:rsidR="00000000" w:rsidRPr="00000000">
        <w:rPr>
          <w:sz w:val="27"/>
          <w:szCs w:val="27"/>
          <w:rtl w:val="0"/>
        </w:rPr>
        <w:t xml:space="preserve">your priority now and fix this fast.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keepNext w:val="0"/>
        <w:keepLines w:val="0"/>
        <w:spacing w:after="40" w:before="240" w:lineRule="auto"/>
        <w:ind w:left="720" w:firstLine="0"/>
        <w:rPr>
          <w:b w:val="1"/>
          <w:color w:val="000000"/>
          <w:sz w:val="22"/>
          <w:szCs w:val="22"/>
        </w:rPr>
      </w:pPr>
      <w:bookmarkStart w:colFirst="0" w:colLast="0" w:name="_dicshur8pm5z" w:id="8"/>
      <w:bookmarkEnd w:id="8"/>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rtl w:val="0"/>
        </w:rPr>
      </w:r>
    </w:p>
    <w:p w:rsidR="00000000" w:rsidDel="00000000" w:rsidP="00000000" w:rsidRDefault="00000000" w:rsidRPr="00000000" w14:paraId="000000CE">
      <w:pPr>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easuringu.com/sus.php" TargetMode="External"/><Relationship Id="rId9" Type="http://schemas.openxmlformats.org/officeDocument/2006/relationships/hyperlink" Target="http://www.measuringu.com/sus.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easuringu.com/s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